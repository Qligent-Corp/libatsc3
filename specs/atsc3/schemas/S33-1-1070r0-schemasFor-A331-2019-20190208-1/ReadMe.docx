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D3F841" w14:textId="77777777" w:rsidR="00045BB4" w:rsidRPr="00E42FE7" w:rsidRDefault="006A16FB" w:rsidP="00E42FE7">
      <w:pPr>
        <w:jc w:val="center"/>
        <w:rPr>
          <w:sz w:val="28"/>
          <w:szCs w:val="28"/>
        </w:rPr>
      </w:pPr>
      <w:r>
        <w:rPr>
          <w:sz w:val="28"/>
          <w:szCs w:val="28"/>
        </w:rPr>
        <w:t>Release Notes for ATSC A/33</w:t>
      </w:r>
      <w:r w:rsidR="00C41208" w:rsidRPr="00E42FE7">
        <w:rPr>
          <w:sz w:val="28"/>
          <w:szCs w:val="28"/>
        </w:rPr>
        <w:t>1 Schemas</w:t>
      </w:r>
    </w:p>
    <w:p w14:paraId="0AE783FF" w14:textId="1B9C390B" w:rsidR="00C41208" w:rsidRPr="00E42FE7" w:rsidRDefault="00AF049B" w:rsidP="00E42FE7">
      <w:pPr>
        <w:jc w:val="center"/>
        <w:rPr>
          <w:sz w:val="28"/>
          <w:szCs w:val="28"/>
        </w:rPr>
      </w:pPr>
      <w:ins w:id="0" w:author="Minsung Kwak" w:date="2019-01-23T08:33:00Z">
        <w:r>
          <w:rPr>
            <w:sz w:val="28"/>
            <w:szCs w:val="28"/>
          </w:rPr>
          <w:t>January 22</w:t>
        </w:r>
      </w:ins>
      <w:bookmarkStart w:id="1" w:name="_GoBack"/>
      <w:bookmarkEnd w:id="1"/>
      <w:del w:id="2" w:author="Minsung Kwak" w:date="2019-01-23T08:33:00Z">
        <w:r w:rsidR="00471896" w:rsidRPr="00471896" w:rsidDel="00AF049B">
          <w:rPr>
            <w:sz w:val="28"/>
            <w:szCs w:val="28"/>
          </w:rPr>
          <w:delText>September 20</w:delText>
        </w:r>
      </w:del>
      <w:r w:rsidR="00C41208" w:rsidRPr="00471896">
        <w:rPr>
          <w:sz w:val="28"/>
          <w:szCs w:val="28"/>
        </w:rPr>
        <w:t>, 201</w:t>
      </w:r>
      <w:ins w:id="3" w:author="Minsung Kwak" w:date="2019-01-23T08:33:00Z">
        <w:r>
          <w:rPr>
            <w:sz w:val="28"/>
            <w:szCs w:val="28"/>
          </w:rPr>
          <w:t>9</w:t>
        </w:r>
      </w:ins>
      <w:del w:id="4" w:author="Minsung Kwak" w:date="2019-01-23T08:33:00Z">
        <w:r w:rsidR="00C41208" w:rsidRPr="00471896" w:rsidDel="00AF049B">
          <w:rPr>
            <w:sz w:val="28"/>
            <w:szCs w:val="28"/>
          </w:rPr>
          <w:delText>7</w:delText>
        </w:r>
      </w:del>
    </w:p>
    <w:p w14:paraId="6EBF91D2" w14:textId="77777777" w:rsidR="00E42FE7" w:rsidRDefault="00F039E1">
      <w:r>
        <w:t xml:space="preserve">This document is informative and does not form a part of any ATSC Standard.  </w:t>
      </w:r>
      <w:r w:rsidR="00E42FE7">
        <w:t xml:space="preserve">These are some notes to help </w:t>
      </w:r>
      <w:r w:rsidR="00D76E31">
        <w:t>implemente</w:t>
      </w:r>
      <w:r w:rsidR="00E42FE7">
        <w:t>r</w:t>
      </w:r>
      <w:r w:rsidR="00D76E31">
        <w:t>s</w:t>
      </w:r>
      <w:r w:rsidR="00E42FE7">
        <w:t xml:space="preserve"> more efficiently use the XML schemas provided with ATSC Standard A/331.</w:t>
      </w:r>
    </w:p>
    <w:p w14:paraId="464A0A5E" w14:textId="77777777" w:rsidR="00E42FE7" w:rsidRDefault="00E42FE7">
      <w:r>
        <w:t xml:space="preserve">As </w:t>
      </w:r>
      <w:r w:rsidR="00F039E1">
        <w:t>stated</w:t>
      </w:r>
      <w:r>
        <w:t xml:space="preserve"> in A/331</w:t>
      </w:r>
      <w:r w:rsidR="00F039E1">
        <w:t xml:space="preserve">, its </w:t>
      </w:r>
      <w:r>
        <w:t>schemas are normative and authoritative.  For any discrepancy between the schemas and the A/331 text, the schemas take precedence.</w:t>
      </w:r>
    </w:p>
    <w:p w14:paraId="217C9357" w14:textId="6C1932FD" w:rsidR="00E42FE7" w:rsidRDefault="00E42FE7">
      <w:r>
        <w:t xml:space="preserve">Also, as noted in A/331, the intent in the schemas is that every element can be extended with external namespace elements </w:t>
      </w:r>
      <w:r w:rsidR="00B66E74">
        <w:t xml:space="preserve">(for complex content elements only) </w:t>
      </w:r>
      <w:r>
        <w:t xml:space="preserve">and attributes. Any omission of this </w:t>
      </w:r>
      <w:r w:rsidR="00B66E74">
        <w:t xml:space="preserve">in these schemas </w:t>
      </w:r>
      <w:r>
        <w:t>is an error in the schema. Note that the</w:t>
      </w:r>
      <w:r w:rsidR="006A16FB">
        <w:t xml:space="preserve"> ATSC</w:t>
      </w:r>
      <w:r>
        <w:t xml:space="preserve"> schemas use </w:t>
      </w:r>
      <w:proofErr w:type="spellStart"/>
      <w:r>
        <w:t>processContents</w:t>
      </w:r>
      <w:proofErr w:type="spellEnd"/>
      <w:r>
        <w:t xml:space="preserve">=”strict” which means for </w:t>
      </w:r>
      <w:r w:rsidR="006A16FB">
        <w:t xml:space="preserve">an </w:t>
      </w:r>
      <w:r>
        <w:t>extended instance document to validate that an XML schema must be available and referenced.</w:t>
      </w:r>
      <w:r w:rsidR="00F039E1">
        <w:t xml:space="preserve"> Even if you are not defining extensions, y</w:t>
      </w:r>
      <w:r w:rsidR="005D6808">
        <w:t xml:space="preserve">ou may wish to consider modifying the 3GPP and IETF schemas </w:t>
      </w:r>
      <w:r w:rsidR="00F039E1">
        <w:t xml:space="preserve">to </w:t>
      </w:r>
      <w:proofErr w:type="spellStart"/>
      <w:r w:rsidR="00F039E1">
        <w:t>processContents</w:t>
      </w:r>
      <w:proofErr w:type="spellEnd"/>
      <w:r w:rsidR="00F039E1">
        <w:t>=”strict” to improve schema validation.</w:t>
      </w:r>
    </w:p>
    <w:p w14:paraId="432D2641" w14:textId="77777777" w:rsidR="00E42FE7" w:rsidRDefault="00E42FE7">
      <w:r>
        <w:t xml:space="preserve">These schemas </w:t>
      </w:r>
      <w:r w:rsidR="006A16FB">
        <w:t xml:space="preserve">and/or application instance documents </w:t>
      </w:r>
      <w:r>
        <w:t>rely on various other external schemas which are not provided in this di</w:t>
      </w:r>
      <w:r w:rsidR="003102E3">
        <w:t>stribution due to copyright.  One “external” ATSC schema, A/332 SA-1.0, is</w:t>
      </w:r>
      <w:r>
        <w:t xml:space="preserve"> included in this ZIP, however you may wish to check for more recent schema publications online at atsc.org.</w:t>
      </w:r>
    </w:p>
    <w:p w14:paraId="3621678D" w14:textId="77777777" w:rsidR="00E42FE7" w:rsidRDefault="00D76E31">
      <w:r>
        <w:t>The t</w:t>
      </w:r>
      <w:r w:rsidR="00E42FE7">
        <w:t>able below provides the namespace, filename, and spec reference details for all of them.</w:t>
      </w:r>
      <w:r>
        <w:t xml:space="preserve"> In most cases the schemas do not have well-defined filenames. </w:t>
      </w:r>
      <w:r w:rsidR="006A16FB">
        <w:t>Below</w:t>
      </w:r>
      <w:r>
        <w:t xml:space="preserve"> are the filenames used by ATSC’s schemas.</w:t>
      </w:r>
      <w:r w:rsidR="00351846">
        <w:t xml:space="preserve"> They are placed in sub-directories of the ATSC schemas: W3C, IETF</w:t>
      </w:r>
      <w:r w:rsidR="000429A6">
        <w:t xml:space="preserve">, </w:t>
      </w:r>
      <w:r w:rsidR="00351846">
        <w:t>3GPP</w:t>
      </w:r>
      <w:r w:rsidR="000429A6">
        <w:t xml:space="preserve"> and ATSC</w:t>
      </w:r>
      <w:r w:rsidR="00351846">
        <w:t xml:space="preserve"> respectively.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6"/>
        <w:gridCol w:w="1393"/>
        <w:gridCol w:w="5331"/>
      </w:tblGrid>
      <w:tr w:rsidR="00E42FE7" w14:paraId="43815CBC" w14:textId="77777777" w:rsidTr="00351846">
        <w:tc>
          <w:tcPr>
            <w:tcW w:w="2514" w:type="dxa"/>
          </w:tcPr>
          <w:p w14:paraId="3A8E6131" w14:textId="77777777" w:rsidR="00E42FE7" w:rsidRPr="00E42FE7" w:rsidRDefault="00E42FE7" w:rsidP="00E42FE7">
            <w:pPr>
              <w:jc w:val="center"/>
              <w:rPr>
                <w:b/>
              </w:rPr>
            </w:pPr>
            <w:r w:rsidRPr="00E42FE7">
              <w:rPr>
                <w:b/>
              </w:rPr>
              <w:t>Namespace</w:t>
            </w:r>
          </w:p>
        </w:tc>
        <w:tc>
          <w:tcPr>
            <w:tcW w:w="1414" w:type="dxa"/>
          </w:tcPr>
          <w:p w14:paraId="03336DE5" w14:textId="77777777" w:rsidR="00E42FE7" w:rsidRPr="00E42FE7" w:rsidRDefault="00E42FE7" w:rsidP="00E42FE7">
            <w:pPr>
              <w:jc w:val="center"/>
              <w:rPr>
                <w:b/>
              </w:rPr>
            </w:pPr>
            <w:r w:rsidRPr="00E42FE7">
              <w:rPr>
                <w:b/>
              </w:rPr>
              <w:t>Filename</w:t>
            </w:r>
          </w:p>
        </w:tc>
        <w:tc>
          <w:tcPr>
            <w:tcW w:w="5422" w:type="dxa"/>
          </w:tcPr>
          <w:p w14:paraId="670B9C8B" w14:textId="77777777" w:rsidR="00E42FE7" w:rsidRPr="00E42FE7" w:rsidRDefault="00E42FE7" w:rsidP="00E42FE7">
            <w:pPr>
              <w:jc w:val="center"/>
              <w:rPr>
                <w:b/>
              </w:rPr>
            </w:pPr>
            <w:r w:rsidRPr="00E42FE7">
              <w:rPr>
                <w:b/>
              </w:rPr>
              <w:t>Citation</w:t>
            </w:r>
          </w:p>
        </w:tc>
      </w:tr>
      <w:tr w:rsidR="00E42FE7" w14:paraId="16A6C2F8" w14:textId="77777777" w:rsidTr="00351846">
        <w:tc>
          <w:tcPr>
            <w:tcW w:w="2514" w:type="dxa"/>
          </w:tcPr>
          <w:p w14:paraId="54CF79C7" w14:textId="77777777" w:rsidR="00E42FE7" w:rsidRPr="00351846" w:rsidRDefault="002126C7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color w:val="000000"/>
                <w:sz w:val="16"/>
                <w:szCs w:val="16"/>
                <w:highlight w:val="white"/>
              </w:rPr>
              <w:t>http://www.w3.org/XML/1998/namespace</w:t>
            </w:r>
          </w:p>
        </w:tc>
        <w:tc>
          <w:tcPr>
            <w:tcW w:w="1414" w:type="dxa"/>
          </w:tcPr>
          <w:p w14:paraId="367FAD32" w14:textId="77777777" w:rsidR="00E42FE7" w:rsidRPr="00351846" w:rsidRDefault="006A16FB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xml.xsd</w:t>
            </w:r>
          </w:p>
        </w:tc>
        <w:tc>
          <w:tcPr>
            <w:tcW w:w="5422" w:type="dxa"/>
          </w:tcPr>
          <w:p w14:paraId="5B243233" w14:textId="77777777" w:rsidR="00E42FE7" w:rsidRPr="00351846" w:rsidRDefault="00AF049B">
            <w:pPr>
              <w:rPr>
                <w:rFonts w:cstheme="minorHAnsi"/>
                <w:sz w:val="16"/>
                <w:szCs w:val="16"/>
              </w:rPr>
            </w:pPr>
            <w:hyperlink r:id="rId4" w:history="1">
              <w:r w:rsidR="00F039E1" w:rsidRPr="002577D0">
                <w:rPr>
                  <w:rStyle w:val="a4"/>
                  <w:rFonts w:cstheme="minorHAnsi"/>
                  <w:sz w:val="16"/>
                  <w:szCs w:val="16"/>
                  <w:highlight w:val="white"/>
                </w:rPr>
                <w:t>http://www.w3.org/XML/1998/namespace</w:t>
              </w:r>
            </w:hyperlink>
            <w:r w:rsidR="00F039E1">
              <w:rPr>
                <w:rFonts w:cstheme="minorHAnsi"/>
                <w:color w:val="000000"/>
                <w:sz w:val="16"/>
                <w:szCs w:val="16"/>
              </w:rPr>
              <w:t xml:space="preserve"> </w:t>
            </w:r>
          </w:p>
        </w:tc>
      </w:tr>
      <w:tr w:rsidR="00E42FE7" w14:paraId="67EC3D6E" w14:textId="77777777" w:rsidTr="00351846">
        <w:tc>
          <w:tcPr>
            <w:tcW w:w="2514" w:type="dxa"/>
          </w:tcPr>
          <w:p w14:paraId="169261EA" w14:textId="77777777" w:rsidR="00E42FE7" w:rsidRPr="00351846" w:rsidRDefault="006A16FB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51846">
              <w:rPr>
                <w:rFonts w:cstheme="minorHAnsi"/>
                <w:sz w:val="16"/>
                <w:szCs w:val="16"/>
              </w:rPr>
              <w:t>urn:ietf:params:xml:ns:fdt</w:t>
            </w:r>
            <w:proofErr w:type="spellEnd"/>
          </w:p>
        </w:tc>
        <w:tc>
          <w:tcPr>
            <w:tcW w:w="1414" w:type="dxa"/>
          </w:tcPr>
          <w:p w14:paraId="08C2FBDE" w14:textId="77777777" w:rsidR="00E42FE7" w:rsidRPr="00351846" w:rsidRDefault="006A16FB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RFC6726-FDTInstance.xsd</w:t>
            </w:r>
          </w:p>
        </w:tc>
        <w:tc>
          <w:tcPr>
            <w:tcW w:w="5422" w:type="dxa"/>
          </w:tcPr>
          <w:p w14:paraId="3B452D6B" w14:textId="77777777" w:rsidR="00E42FE7" w:rsidRPr="00351846" w:rsidRDefault="00AF049B">
            <w:pPr>
              <w:rPr>
                <w:rFonts w:cstheme="minorHAnsi"/>
                <w:sz w:val="16"/>
                <w:szCs w:val="16"/>
              </w:rPr>
            </w:pPr>
            <w:hyperlink r:id="rId5" w:history="1">
              <w:r w:rsidR="00F039E1" w:rsidRPr="002577D0">
                <w:rPr>
                  <w:rStyle w:val="a4"/>
                  <w:rFonts w:cstheme="minorHAnsi"/>
                  <w:sz w:val="16"/>
                  <w:szCs w:val="16"/>
                </w:rPr>
                <w:t>https://www.ietf.org/rfc/rfc6726.txt</w:t>
              </w:r>
            </w:hyperlink>
            <w:r w:rsidR="00F039E1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E42FE7" w14:paraId="7E6AA1C4" w14:textId="77777777" w:rsidTr="00351846">
        <w:tc>
          <w:tcPr>
            <w:tcW w:w="2514" w:type="dxa"/>
          </w:tcPr>
          <w:p w14:paraId="6CFDA3D0" w14:textId="77777777" w:rsidR="00E42FE7" w:rsidRPr="00351846" w:rsidRDefault="006A16FB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urn:3G</w:t>
            </w:r>
            <w:r w:rsidR="00351846" w:rsidRPr="00351846">
              <w:rPr>
                <w:rFonts w:cstheme="minorHAnsi"/>
                <w:sz w:val="16"/>
                <w:szCs w:val="16"/>
              </w:rPr>
              <w:t>PP:metadata:2007:MBMS:FLUTE:FDT</w:t>
            </w:r>
          </w:p>
        </w:tc>
        <w:tc>
          <w:tcPr>
            <w:tcW w:w="1414" w:type="dxa"/>
          </w:tcPr>
          <w:p w14:paraId="59825042" w14:textId="77777777" w:rsidR="00E42FE7" w:rsidRPr="00351846" w:rsidRDefault="00351846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FLUTE-FDT-3GPP-2007-Extensions</w:t>
            </w:r>
            <w:r>
              <w:rPr>
                <w:rFonts w:cstheme="minorHAnsi"/>
                <w:sz w:val="16"/>
                <w:szCs w:val="16"/>
              </w:rPr>
              <w:t>.xsd</w:t>
            </w:r>
          </w:p>
        </w:tc>
        <w:tc>
          <w:tcPr>
            <w:tcW w:w="5422" w:type="dxa"/>
          </w:tcPr>
          <w:p w14:paraId="774DCAD1" w14:textId="77777777" w:rsidR="00E42FE7" w:rsidRPr="00351846" w:rsidRDefault="00AF049B">
            <w:pPr>
              <w:rPr>
                <w:rFonts w:cstheme="minorHAnsi"/>
                <w:sz w:val="16"/>
                <w:szCs w:val="16"/>
              </w:rPr>
            </w:pPr>
            <w:hyperlink r:id="rId6" w:history="1">
              <w:r w:rsidR="00335462" w:rsidRPr="002A0E03">
                <w:rPr>
                  <w:rStyle w:val="a4"/>
                  <w:rFonts w:cstheme="minorHAnsi"/>
                  <w:sz w:val="16"/>
                  <w:szCs w:val="16"/>
                </w:rPr>
                <w:t>http://www.etsi.org/deliver/etsi_ts/126300_126399/126346/13.06.00_60/ts_126346v130600p.pdf</w:t>
              </w:r>
            </w:hyperlink>
            <w:r w:rsidR="00335462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351846" w14:paraId="0D7B9189" w14:textId="77777777" w:rsidTr="00351846">
        <w:tc>
          <w:tcPr>
            <w:tcW w:w="2514" w:type="dxa"/>
          </w:tcPr>
          <w:p w14:paraId="5BCCE77E" w14:textId="77777777" w:rsidR="00351846" w:rsidRPr="00351846" w:rsidRDefault="00351846" w:rsidP="00351846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urn:3GPP:metadata:2012:MBMS:FLUTE:FDT</w:t>
            </w:r>
          </w:p>
        </w:tc>
        <w:tc>
          <w:tcPr>
            <w:tcW w:w="1414" w:type="dxa"/>
          </w:tcPr>
          <w:p w14:paraId="5ED9C063" w14:textId="77777777" w:rsidR="00351846" w:rsidRPr="00351846" w:rsidRDefault="00351846" w:rsidP="00351846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FLUTE-FDT-3GPP-2012-Extensions</w:t>
            </w:r>
            <w:r>
              <w:rPr>
                <w:rFonts w:cstheme="minorHAnsi"/>
                <w:sz w:val="16"/>
                <w:szCs w:val="16"/>
              </w:rPr>
              <w:t>.xsd</w:t>
            </w:r>
          </w:p>
        </w:tc>
        <w:tc>
          <w:tcPr>
            <w:tcW w:w="5422" w:type="dxa"/>
          </w:tcPr>
          <w:p w14:paraId="62B67A38" w14:textId="77777777" w:rsidR="00351846" w:rsidRPr="00351846" w:rsidRDefault="00AF049B" w:rsidP="00351846">
            <w:pPr>
              <w:rPr>
                <w:rFonts w:cstheme="minorHAnsi"/>
                <w:sz w:val="16"/>
                <w:szCs w:val="16"/>
              </w:rPr>
            </w:pPr>
            <w:hyperlink r:id="rId7" w:history="1">
              <w:r w:rsidR="00335462" w:rsidRPr="002A0E03">
                <w:rPr>
                  <w:rStyle w:val="a4"/>
                  <w:rFonts w:cstheme="minorHAnsi"/>
                  <w:sz w:val="16"/>
                  <w:szCs w:val="16"/>
                </w:rPr>
                <w:t>http://www.etsi.org/deliver/etsi_ts/126300_126399/126346/13.06.00_60/ts_126346v130600p.pdf</w:t>
              </w:r>
            </w:hyperlink>
          </w:p>
        </w:tc>
      </w:tr>
      <w:tr w:rsidR="00351846" w14:paraId="55E712B6" w14:textId="77777777" w:rsidTr="00351846">
        <w:tc>
          <w:tcPr>
            <w:tcW w:w="2514" w:type="dxa"/>
          </w:tcPr>
          <w:p w14:paraId="588AEA6B" w14:textId="77777777" w:rsidR="00351846" w:rsidRPr="00351846" w:rsidRDefault="00351846" w:rsidP="00351846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urn:3gpp:metadata:2005:MBMS:envelope</w:t>
            </w:r>
          </w:p>
        </w:tc>
        <w:tc>
          <w:tcPr>
            <w:tcW w:w="1414" w:type="dxa"/>
          </w:tcPr>
          <w:p w14:paraId="644FE6CE" w14:textId="77777777" w:rsidR="00351846" w:rsidRPr="00351846" w:rsidRDefault="00351846" w:rsidP="00351846">
            <w:pPr>
              <w:rPr>
                <w:rFonts w:cstheme="minorHAnsi"/>
                <w:sz w:val="16"/>
                <w:szCs w:val="16"/>
              </w:rPr>
            </w:pPr>
            <w:r w:rsidRPr="00351846">
              <w:rPr>
                <w:rFonts w:cstheme="minorHAnsi"/>
                <w:sz w:val="16"/>
                <w:szCs w:val="16"/>
              </w:rPr>
              <w:t>MetadataEnvelope</w:t>
            </w:r>
            <w:r>
              <w:rPr>
                <w:rFonts w:cstheme="minorHAnsi"/>
                <w:sz w:val="16"/>
                <w:szCs w:val="16"/>
              </w:rPr>
              <w:t>.xsd</w:t>
            </w:r>
          </w:p>
        </w:tc>
        <w:tc>
          <w:tcPr>
            <w:tcW w:w="5422" w:type="dxa"/>
          </w:tcPr>
          <w:p w14:paraId="6856682A" w14:textId="77777777" w:rsidR="00351846" w:rsidRPr="00351846" w:rsidRDefault="00AF049B" w:rsidP="00351846">
            <w:pPr>
              <w:rPr>
                <w:rFonts w:cstheme="minorHAnsi"/>
                <w:sz w:val="16"/>
                <w:szCs w:val="16"/>
              </w:rPr>
            </w:pPr>
            <w:hyperlink r:id="rId8" w:history="1">
              <w:r w:rsidR="00335462" w:rsidRPr="002A0E03">
                <w:rPr>
                  <w:rStyle w:val="a4"/>
                  <w:rFonts w:cstheme="minorHAnsi"/>
                  <w:sz w:val="16"/>
                  <w:szCs w:val="16"/>
                </w:rPr>
                <w:t>http://www.etsi.org/deliver/etsi_ts/126300_126399/126346/13.06.00_60/ts_126346v130600p.pdf</w:t>
              </w:r>
            </w:hyperlink>
          </w:p>
        </w:tc>
      </w:tr>
      <w:tr w:rsidR="0064035A" w14:paraId="32474258" w14:textId="77777777" w:rsidTr="00351846">
        <w:tc>
          <w:tcPr>
            <w:tcW w:w="2514" w:type="dxa"/>
          </w:tcPr>
          <w:p w14:paraId="1CC5A8D6" w14:textId="77777777" w:rsidR="0064035A" w:rsidRPr="0064035A" w:rsidRDefault="0064035A" w:rsidP="00351846">
            <w:pPr>
              <w:rPr>
                <w:rFonts w:cstheme="minorHAnsi"/>
                <w:sz w:val="16"/>
                <w:szCs w:val="16"/>
              </w:rPr>
            </w:pPr>
            <w:r w:rsidRPr="0064035A">
              <w:rPr>
                <w:rFonts w:cstheme="minorHAnsi"/>
                <w:color w:val="000000"/>
                <w:sz w:val="16"/>
                <w:szCs w:val="16"/>
                <w:highlight w:val="white"/>
              </w:rPr>
              <w:t>tag:atsc.org,2016:XMLSchemas/ATSC3/SA/1.0/</w:t>
            </w:r>
          </w:p>
        </w:tc>
        <w:tc>
          <w:tcPr>
            <w:tcW w:w="1414" w:type="dxa"/>
          </w:tcPr>
          <w:p w14:paraId="65EACF9D" w14:textId="77777777" w:rsidR="0064035A" w:rsidRPr="00351846" w:rsidRDefault="00E805D2" w:rsidP="0035184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SA-1.0-20170921</w:t>
            </w:r>
            <w:r w:rsidR="0064035A">
              <w:rPr>
                <w:rFonts w:cstheme="minorHAnsi"/>
                <w:sz w:val="16"/>
                <w:szCs w:val="16"/>
              </w:rPr>
              <w:t>.xsd</w:t>
            </w:r>
          </w:p>
        </w:tc>
        <w:tc>
          <w:tcPr>
            <w:tcW w:w="5422" w:type="dxa"/>
          </w:tcPr>
          <w:p w14:paraId="7C2BAAE0" w14:textId="77777777" w:rsidR="0064035A" w:rsidRPr="0064035A" w:rsidRDefault="00AF049B" w:rsidP="00351846">
            <w:pPr>
              <w:rPr>
                <w:sz w:val="16"/>
                <w:szCs w:val="16"/>
              </w:rPr>
            </w:pPr>
            <w:hyperlink r:id="rId9" w:history="1">
              <w:r w:rsidR="0064035A" w:rsidRPr="0064035A">
                <w:rPr>
                  <w:rStyle w:val="a4"/>
                  <w:sz w:val="16"/>
                  <w:szCs w:val="16"/>
                </w:rPr>
                <w:t>https://www.atsc.org/atsc-30-standard/a3322017-service-announcement/</w:t>
              </w:r>
            </w:hyperlink>
            <w:r w:rsidR="0064035A" w:rsidRPr="0064035A">
              <w:rPr>
                <w:sz w:val="16"/>
                <w:szCs w:val="16"/>
              </w:rPr>
              <w:t xml:space="preserve"> </w:t>
            </w:r>
          </w:p>
        </w:tc>
      </w:tr>
    </w:tbl>
    <w:p w14:paraId="72C90441" w14:textId="77777777" w:rsidR="00E42FE7" w:rsidRDefault="00E42FE7"/>
    <w:p w14:paraId="24B52D19" w14:textId="77777777" w:rsidR="00E42FE7" w:rsidRDefault="00E42FE7"/>
    <w:p w14:paraId="558FD8BF" w14:textId="77777777" w:rsidR="00C41208" w:rsidRDefault="00C41208"/>
    <w:sectPr w:rsidR="00C4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nsung Kwak">
    <w15:presenceInfo w15:providerId="None" w15:userId="Minsung Kwa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69"/>
    <w:rsid w:val="000429A6"/>
    <w:rsid w:val="00045BB4"/>
    <w:rsid w:val="00136D79"/>
    <w:rsid w:val="002126C7"/>
    <w:rsid w:val="003102E3"/>
    <w:rsid w:val="00335462"/>
    <w:rsid w:val="00351846"/>
    <w:rsid w:val="00471896"/>
    <w:rsid w:val="005D6808"/>
    <w:rsid w:val="0064035A"/>
    <w:rsid w:val="006A16FB"/>
    <w:rsid w:val="007651B8"/>
    <w:rsid w:val="00820E69"/>
    <w:rsid w:val="00AF049B"/>
    <w:rsid w:val="00B66E74"/>
    <w:rsid w:val="00C41208"/>
    <w:rsid w:val="00D76E31"/>
    <w:rsid w:val="00E04F94"/>
    <w:rsid w:val="00E42FE7"/>
    <w:rsid w:val="00E805D2"/>
    <w:rsid w:val="00F039E1"/>
    <w:rsid w:val="00F9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BFE9"/>
  <w15:chartTrackingRefBased/>
  <w15:docId w15:val="{4376A0F6-2AED-4C6B-AADC-A00FDD47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2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039E1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F039E1"/>
    <w:rPr>
      <w:color w:val="2B579A"/>
      <w:shd w:val="clear" w:color="auto" w:fill="E6E6E6"/>
    </w:rPr>
  </w:style>
  <w:style w:type="character" w:customStyle="1" w:styleId="UnresolvedMention">
    <w:name w:val="Unresolved Mention"/>
    <w:basedOn w:val="a0"/>
    <w:uiPriority w:val="99"/>
    <w:semiHidden/>
    <w:unhideWhenUsed/>
    <w:rsid w:val="006403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si.org/deliver/etsi_ts/126300_126399/126346/13.06.00_60/ts_126346v130600p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tsi.org/deliver/etsi_ts/126300_126399/126346/13.06.00_60/ts_126346v130600p.pdf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tsi.org/deliver/etsi_ts/126300_126399/126346/13.06.00_60/ts_126346v130600p.pdf" TargetMode="External"/><Relationship Id="rId11" Type="http://schemas.microsoft.com/office/2011/relationships/people" Target="people.xml"/><Relationship Id="rId5" Type="http://schemas.openxmlformats.org/officeDocument/2006/relationships/hyperlink" Target="https://www.ietf.org/rfc/rfc6726.tx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w3.org/XML/1998/namespace" TargetMode="External"/><Relationship Id="rId9" Type="http://schemas.openxmlformats.org/officeDocument/2006/relationships/hyperlink" Target="https://www.atsc.org/atsc-30-standard/a3322017-service-announc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Dolan</dc:creator>
  <cp:keywords/>
  <dc:description/>
  <cp:lastModifiedBy>Minsung Kwak</cp:lastModifiedBy>
  <cp:revision>5</cp:revision>
  <dcterms:created xsi:type="dcterms:W3CDTF">2017-10-12T17:28:00Z</dcterms:created>
  <dcterms:modified xsi:type="dcterms:W3CDTF">2019-01-22T23:34:00Z</dcterms:modified>
</cp:coreProperties>
</file>